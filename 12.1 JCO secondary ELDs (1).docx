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  <w:r w:rsidRPr="000F6995">
        <w:rPr>
          <w:rFonts w:asciiTheme="minorHAnsi" w:hAnsiTheme="minorHAnsi"/>
          <w:b/>
          <w:color w:val="17365D" w:themeColor="text2" w:themeShade="BF"/>
        </w:rPr>
        <w:t>American Society of Clinical Oncology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ab/>
      </w:r>
      <w:r>
        <w:rPr>
          <w:rFonts w:asciiTheme="minorHAnsi" w:hAnsiTheme="minorHAnsi"/>
          <w:color w:val="17365D" w:themeColor="text2" w:themeShade="BF"/>
          <w:sz w:val="14"/>
          <w:szCs w:val="14"/>
        </w:rPr>
        <w:t xml:space="preserve">     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t xml:space="preserve">version 1; </w:t>
      </w:r>
      <w:r w:rsidR="00671B38">
        <w:rPr>
          <w:rFonts w:asciiTheme="minorHAnsi" w:hAnsiTheme="minorHAnsi"/>
          <w:color w:val="17365D" w:themeColor="text2" w:themeShade="BF"/>
          <w:sz w:val="14"/>
          <w:szCs w:val="14"/>
        </w:rPr>
        <w:t>7/</w:t>
      </w:r>
      <w:r w:rsidR="00752045">
        <w:rPr>
          <w:rFonts w:asciiTheme="minorHAnsi" w:hAnsiTheme="minorHAnsi"/>
          <w:color w:val="17365D" w:themeColor="text2" w:themeShade="BF"/>
          <w:sz w:val="14"/>
          <w:szCs w:val="14"/>
        </w:rPr>
        <w:t>1</w:t>
      </w:r>
      <w:r w:rsidR="002164F2">
        <w:rPr>
          <w:rFonts w:asciiTheme="minorHAnsi" w:hAnsiTheme="minorHAnsi"/>
          <w:color w:val="17365D" w:themeColor="text2" w:themeShade="BF"/>
          <w:sz w:val="14"/>
          <w:szCs w:val="14"/>
        </w:rPr>
        <w:t>5</w:t>
      </w:r>
      <w:r w:rsidR="00671B38">
        <w:rPr>
          <w:rFonts w:asciiTheme="minorHAnsi" w:hAnsiTheme="minorHAnsi"/>
          <w:color w:val="17365D" w:themeColor="text2" w:themeShade="BF"/>
          <w:sz w:val="14"/>
          <w:szCs w:val="14"/>
        </w:rPr>
        <w:t>/16</w:t>
      </w:r>
      <w:r w:rsidRPr="000F6995">
        <w:rPr>
          <w:rFonts w:asciiTheme="minorHAnsi" w:hAnsiTheme="minorHAnsi"/>
          <w:color w:val="17365D" w:themeColor="text2" w:themeShade="BF"/>
          <w:sz w:val="14"/>
          <w:szCs w:val="14"/>
        </w:rPr>
        <w:br/>
      </w:r>
      <w:bookmarkStart w:id="0" w:name="_Toc222106537"/>
      <w:r w:rsidRPr="000F6995">
        <w:rPr>
          <w:rFonts w:asciiTheme="minorHAnsi" w:hAnsiTheme="minorHAnsi"/>
          <w:b/>
          <w:color w:val="17365D" w:themeColor="text2" w:themeShade="BF"/>
        </w:rPr>
        <w:t xml:space="preserve">Procedures for </w:t>
      </w:r>
      <w:bookmarkEnd w:id="0"/>
      <w:r w:rsidRPr="000F6995">
        <w:rPr>
          <w:rFonts w:asciiTheme="minorHAnsi" w:hAnsiTheme="minorHAnsi"/>
          <w:b/>
          <w:color w:val="17365D" w:themeColor="text2" w:themeShade="BF"/>
        </w:rPr>
        <w:t>Production Editors</w:t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</w:r>
      <w:r w:rsidRPr="000F6995">
        <w:rPr>
          <w:rFonts w:asciiTheme="minorHAnsi" w:hAnsiTheme="minorHAnsi"/>
          <w:b/>
          <w:color w:val="17365D" w:themeColor="text2" w:themeShade="BF"/>
        </w:rPr>
        <w:tab/>
        <w:t xml:space="preserve">                     Section 000.000</w:t>
      </w:r>
    </w:p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</w:p>
    <w:p w:rsidR="009E6BCB" w:rsidRPr="000F6995" w:rsidRDefault="009E6BCB" w:rsidP="009E6BCB">
      <w:pPr>
        <w:rPr>
          <w:rFonts w:asciiTheme="minorHAnsi" w:hAnsiTheme="minorHAnsi"/>
          <w:b/>
          <w:color w:val="17365D" w:themeColor="text2" w:themeShade="BF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9E6BCB" w:rsidRPr="000F6995" w:rsidTr="00B47C81">
        <w:trPr>
          <w:trHeight w:val="201"/>
        </w:trPr>
        <w:tc>
          <w:tcPr>
            <w:tcW w:w="5000" w:type="pct"/>
            <w:shd w:val="clear" w:color="auto" w:fill="548DD4" w:themeFill="text2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E6BCB" w:rsidRPr="000F6995" w:rsidRDefault="009E6BCB" w:rsidP="009E6BCB">
            <w:pPr>
              <w:rPr>
                <w:rFonts w:asciiTheme="minorHAnsi" w:hAnsiTheme="minorHAnsi" w:cs="Arial"/>
                <w:b/>
                <w:bCs/>
                <w:color w:val="FFFFFF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36"/>
                <w:szCs w:val="36"/>
              </w:rPr>
              <w:t>JCO – Secondary ELDs</w:t>
            </w:r>
          </w:p>
        </w:tc>
      </w:tr>
    </w:tbl>
    <w:p w:rsidR="009E6BCB" w:rsidRDefault="009E6BCB" w:rsidP="009E6BCB">
      <w:pPr>
        <w:tabs>
          <w:tab w:val="right" w:pos="9720"/>
        </w:tabs>
        <w:spacing w:before="120"/>
        <w:rPr>
          <w:rFonts w:asciiTheme="minorHAnsi" w:hAnsiTheme="minorHAnsi"/>
        </w:rPr>
      </w:pPr>
    </w:p>
    <w:p w:rsidR="009E6BCB" w:rsidRPr="0067626C" w:rsidRDefault="009E6BCB" w:rsidP="009E6BCB">
      <w:pPr>
        <w:tabs>
          <w:tab w:val="right" w:pos="9720"/>
        </w:tabs>
        <w:spacing w:before="120"/>
        <w:rPr>
          <w:rFonts w:asciiTheme="minorHAnsi" w:hAnsiTheme="minorHAnsi"/>
          <w:b/>
          <w:sz w:val="28"/>
          <w:szCs w:val="28"/>
        </w:rPr>
      </w:pPr>
      <w:r w:rsidRPr="0067626C">
        <w:rPr>
          <w:rFonts w:asciiTheme="minorHAnsi" w:hAnsiTheme="minorHAnsi"/>
          <w:b/>
          <w:sz w:val="28"/>
          <w:szCs w:val="28"/>
        </w:rPr>
        <w:t>Quick Summary</w:t>
      </w:r>
    </w:p>
    <w:p w:rsidR="008964D2" w:rsidRPr="00752045" w:rsidRDefault="009E6BCB" w:rsidP="009E6BCB">
      <w:pPr>
        <w:tabs>
          <w:tab w:val="right" w:pos="9720"/>
        </w:tabs>
        <w:spacing w:before="120"/>
        <w:rPr>
          <w:rFonts w:asciiTheme="minorHAnsi" w:hAnsiTheme="minorHAnsi"/>
        </w:rPr>
      </w:pPr>
      <w:r w:rsidRPr="002164F2">
        <w:rPr>
          <w:rFonts w:asciiTheme="minorHAnsi" w:hAnsiTheme="minorHAnsi"/>
        </w:rPr>
        <w:t xml:space="preserve">There are </w:t>
      </w:r>
      <w:r w:rsidRPr="00B42C8D">
        <w:rPr>
          <w:rFonts w:asciiTheme="minorHAnsi" w:hAnsiTheme="minorHAnsi"/>
        </w:rPr>
        <w:t>seven secondary</w:t>
      </w:r>
      <w:r w:rsidRPr="0067626C">
        <w:rPr>
          <w:rFonts w:asciiTheme="minorHAnsi" w:hAnsiTheme="minorHAnsi"/>
        </w:rPr>
        <w:t xml:space="preserve"> ELDs deposits for JCO. </w:t>
      </w:r>
    </w:p>
    <w:p w:rsidR="009E6BCB" w:rsidRPr="00752045" w:rsidRDefault="008964D2" w:rsidP="009E6BCB">
      <w:pPr>
        <w:tabs>
          <w:tab w:val="right" w:pos="9720"/>
        </w:tabs>
        <w:spacing w:before="120"/>
        <w:rPr>
          <w:rFonts w:asciiTheme="minorHAnsi" w:hAnsiTheme="minorHAnsi"/>
        </w:rPr>
      </w:pPr>
      <w:r w:rsidRPr="00752045">
        <w:rPr>
          <w:rFonts w:asciiTheme="minorHAnsi" w:hAnsiTheme="minorHAnsi"/>
        </w:rPr>
        <w:t>Deliveries should be made per line 4.4 of the production schedule.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5E2CFC" w:rsidRPr="0067626C" w:rsidRDefault="005E2CFC" w:rsidP="005E2CFC">
      <w:pPr>
        <w:rPr>
          <w:rFonts w:asciiTheme="minorHAnsi" w:hAnsiTheme="minorHAnsi"/>
          <w:b/>
          <w:sz w:val="28"/>
          <w:szCs w:val="28"/>
        </w:rPr>
      </w:pPr>
      <w:r w:rsidRPr="0067626C">
        <w:rPr>
          <w:rFonts w:asciiTheme="minorHAnsi" w:hAnsiTheme="minorHAnsi"/>
          <w:b/>
          <w:sz w:val="28"/>
          <w:szCs w:val="28"/>
        </w:rPr>
        <w:t>Deliveries</w:t>
      </w:r>
    </w:p>
    <w:p w:rsidR="005E2CFC" w:rsidRPr="0067626C" w:rsidRDefault="005E2CFC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PMC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FTP login: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Password: </w:t>
      </w:r>
      <w:proofErr w:type="spellStart"/>
      <w:r w:rsidRPr="00752045">
        <w:rPr>
          <w:rFonts w:asciiTheme="minorHAnsi" w:hAnsiTheme="minorHAnsi"/>
        </w:rPr>
        <w:t>vpZcjFHU</w:t>
      </w:r>
      <w:proofErr w:type="spellEnd"/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Delivery contents: NIH-funded articles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t xml:space="preserve">Send upload notification to: </w:t>
      </w:r>
      <w:hyperlink r:id="rId5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pmc@ncbi.nlm.nih.gov</w:t>
        </w:r>
      </w:hyperlink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EBSCO</w:t>
      </w:r>
      <w:r w:rsidR="00671B38">
        <w:rPr>
          <w:rFonts w:asciiTheme="minorHAnsi" w:hAnsiTheme="minorHAnsi"/>
          <w:b/>
          <w:bCs/>
        </w:rPr>
        <w:t xml:space="preserve"> (do not send content after 11/30/16 per ASCO)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Host: </w:t>
      </w:r>
      <w:hyperlink r:id="rId6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ftp.epnet.com</w:t>
        </w:r>
      </w:hyperlink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Username: ftp1871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Password: Vyvem4EH</w:t>
      </w:r>
    </w:p>
    <w:p w:rsidR="002D4B4C" w:rsidRPr="0067626C" w:rsidRDefault="002D4B4C" w:rsidP="009E6BCB">
      <w:pPr>
        <w:rPr>
          <w:rFonts w:asciiTheme="minorHAnsi" w:hAnsiTheme="minorHAnsi"/>
          <w:bCs/>
        </w:rPr>
      </w:pPr>
      <w:r w:rsidRPr="00752045">
        <w:rPr>
          <w:rFonts w:asciiTheme="minorHAnsi" w:hAnsiTheme="minorHAnsi"/>
        </w:rPr>
        <w:t>Delivery contents: HWX package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>N</w:t>
      </w:r>
      <w:r w:rsidRPr="0067626C">
        <w:rPr>
          <w:rFonts w:asciiTheme="minorHAnsi" w:hAnsiTheme="minorHAnsi"/>
        </w:rPr>
        <w:t xml:space="preserve">o notification required, but if SJS wishes to send one, it should be sent to Adam Ellsworth at </w:t>
      </w:r>
      <w:hyperlink r:id="rId7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aellsworth@ebsco.com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Thomson Reuters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Host: cats.thomsonreuters.biz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Login: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Pw: @sCo#123</w:t>
      </w:r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Delivery contents: (HWX package </w:t>
      </w:r>
      <w:r w:rsidR="00F17164">
        <w:rPr>
          <w:rFonts w:asciiTheme="minorHAnsi" w:hAnsiTheme="minorHAnsi"/>
        </w:rPr>
        <w:t>same files as HWX but named and packaged differently)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t xml:space="preserve">FTP with upload notification to Valerie Morales at </w:t>
      </w:r>
      <w:hyperlink r:id="rId8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Valerie.Morales@thomsonreuters.com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proofErr w:type="spellStart"/>
      <w:r w:rsidRPr="0067626C">
        <w:rPr>
          <w:rFonts w:asciiTheme="minorHAnsi" w:hAnsiTheme="minorHAnsi"/>
          <w:b/>
          <w:bCs/>
        </w:rPr>
        <w:t>ScienceScape</w:t>
      </w:r>
      <w:proofErr w:type="spellEnd"/>
      <w:r w:rsidR="00671B38">
        <w:rPr>
          <w:rFonts w:asciiTheme="minorHAnsi" w:hAnsiTheme="minorHAnsi"/>
          <w:b/>
          <w:bCs/>
        </w:rPr>
        <w:t xml:space="preserve"> (ASCO </w:t>
      </w:r>
      <w:r w:rsidR="00752045">
        <w:rPr>
          <w:rFonts w:asciiTheme="minorHAnsi" w:hAnsiTheme="minorHAnsi"/>
          <w:b/>
          <w:bCs/>
        </w:rPr>
        <w:t>terminating</w:t>
      </w:r>
      <w:r w:rsidR="00671B38">
        <w:rPr>
          <w:rFonts w:asciiTheme="minorHAnsi" w:hAnsiTheme="minorHAnsi"/>
          <w:b/>
          <w:bCs/>
        </w:rPr>
        <w:t xml:space="preserve"> contract</w:t>
      </w:r>
      <w:r w:rsidR="00752045">
        <w:rPr>
          <w:rFonts w:asciiTheme="minorHAnsi" w:hAnsiTheme="minorHAnsi"/>
          <w:b/>
          <w:bCs/>
        </w:rPr>
        <w:t xml:space="preserve"> on 10/10/16</w:t>
      </w:r>
      <w:r w:rsidR="00671B38">
        <w:rPr>
          <w:rFonts w:asciiTheme="minorHAnsi" w:hAnsiTheme="minorHAnsi"/>
          <w:b/>
          <w:bCs/>
        </w:rPr>
        <w:t xml:space="preserve">; </w:t>
      </w:r>
      <w:r w:rsidR="00752045">
        <w:rPr>
          <w:rFonts w:asciiTheme="minorHAnsi" w:hAnsiTheme="minorHAnsi"/>
          <w:b/>
          <w:bCs/>
        </w:rPr>
        <w:t>JCO 34/29 is last issue to be delivered</w:t>
      </w:r>
      <w:r w:rsidR="00671B38">
        <w:rPr>
          <w:rFonts w:asciiTheme="minorHAnsi" w:hAnsiTheme="minorHAnsi"/>
          <w:b/>
          <w:bCs/>
        </w:rPr>
        <w:t>)</w:t>
      </w:r>
    </w:p>
    <w:p w:rsidR="009E6BCB" w:rsidRPr="00F0756E" w:rsidRDefault="009E6BCB" w:rsidP="009E6BCB">
      <w:r w:rsidRPr="00F0756E">
        <w:rPr>
          <w:rFonts w:asciiTheme="minorHAnsi" w:hAnsiTheme="minorHAnsi"/>
        </w:rPr>
        <w:t xml:space="preserve">Host: </w:t>
      </w:r>
      <w:hyperlink r:id="rId9" w:anchor="/" w:history="1">
        <w:r w:rsidR="000139F3" w:rsidRPr="00F0756E">
          <w:rPr>
            <w:rStyle w:val="Hyperlink"/>
            <w:rFonts w:ascii="Arial" w:hAnsi="Arial" w:cs="Arial"/>
            <w:color w:val="auto"/>
            <w:u w:val="none"/>
          </w:rPr>
          <w:t>http://fileimport.meta.science/#/</w:t>
        </w:r>
      </w:hyperlink>
      <w:bookmarkStart w:id="1" w:name="_GoBack"/>
      <w:bookmarkEnd w:id="1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Protocol: https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Port: 443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User: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B42C8D" w:rsidRDefault="009E6BCB" w:rsidP="009E6BCB">
      <w:r w:rsidRPr="00752045">
        <w:rPr>
          <w:rFonts w:asciiTheme="minorHAnsi" w:hAnsiTheme="minorHAnsi"/>
        </w:rPr>
        <w:t xml:space="preserve">Password: </w:t>
      </w:r>
      <w:r w:rsidR="000139F3">
        <w:rPr>
          <w:rFonts w:ascii="Arial" w:hAnsi="Arial" w:cs="Arial"/>
          <w:color w:val="000000"/>
        </w:rPr>
        <w:t>#re42oijP</w:t>
      </w:r>
    </w:p>
    <w:p w:rsidR="002D4B4C" w:rsidRPr="0067626C" w:rsidRDefault="002D4B4C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Delivery contents: HWX package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</w:rPr>
        <w:lastRenderedPageBreak/>
        <w:t xml:space="preserve">Send upload notification to </w:t>
      </w:r>
      <w:hyperlink r:id="rId10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di@meta.com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>IBM Watson</w:t>
      </w:r>
    </w:p>
    <w:p w:rsidR="009E6BCB" w:rsidRPr="00752045" w:rsidRDefault="009E6BCB" w:rsidP="009E6BCB">
      <w:pPr>
        <w:rPr>
          <w:rFonts w:asciiTheme="minorHAnsi" w:hAnsiTheme="minorHAnsi"/>
          <w:bCs/>
        </w:rPr>
      </w:pPr>
      <w:r w:rsidRPr="00752045">
        <w:rPr>
          <w:rFonts w:asciiTheme="minorHAnsi" w:hAnsiTheme="minorHAnsi"/>
        </w:rPr>
        <w:t>IBMW retrieves the data themselves—SJS will not make a delivery to this host</w:t>
      </w:r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 xml:space="preserve">Send </w:t>
      </w:r>
      <w:r w:rsidRPr="0067626C">
        <w:rPr>
          <w:rFonts w:asciiTheme="minorHAnsi" w:hAnsiTheme="minorHAnsi"/>
        </w:rPr>
        <w:t xml:space="preserve">upload notification to Matt Skinner, </w:t>
      </w:r>
      <w:hyperlink r:id="rId11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mgskinner@us.ibm.com</w:t>
        </w:r>
      </w:hyperlink>
      <w:r w:rsidRPr="0067626C">
        <w:rPr>
          <w:rFonts w:asciiTheme="minorHAnsi" w:hAnsiTheme="minorHAnsi"/>
        </w:rPr>
        <w:t xml:space="preserve"> </w:t>
      </w:r>
    </w:p>
    <w:p w:rsidR="009E6BCB" w:rsidRPr="0067626C" w:rsidRDefault="009E6BCB" w:rsidP="009E6BCB">
      <w:pPr>
        <w:rPr>
          <w:rFonts w:asciiTheme="minorHAnsi" w:hAnsiTheme="minorHAnsi"/>
          <w:b/>
          <w:bCs/>
          <w:highlight w:val="yellow"/>
        </w:rPr>
      </w:pPr>
    </w:p>
    <w:p w:rsidR="006A1574" w:rsidRPr="00B42C8D" w:rsidRDefault="009E6BCB" w:rsidP="009E6BCB">
      <w:pPr>
        <w:rPr>
          <w:rFonts w:asciiTheme="minorHAnsi" w:hAnsiTheme="minorHAnsi"/>
          <w:b/>
          <w:bCs/>
        </w:rPr>
      </w:pPr>
      <w:r w:rsidRPr="00B42C8D">
        <w:rPr>
          <w:rFonts w:asciiTheme="minorHAnsi" w:hAnsiTheme="minorHAnsi"/>
          <w:b/>
          <w:bCs/>
        </w:rPr>
        <w:t>Springer</w:t>
      </w:r>
    </w:p>
    <w:p w:rsidR="002164F2" w:rsidRPr="002164F2" w:rsidRDefault="002164F2" w:rsidP="002164F2">
      <w:pPr>
        <w:rPr>
          <w:lang w:val="en-GB"/>
        </w:rPr>
      </w:pPr>
      <w:r>
        <w:t xml:space="preserve">Host:  </w:t>
      </w:r>
      <w:hyperlink r:id="rId12" w:history="1">
        <w:r w:rsidRPr="00B42C8D">
          <w:rPr>
            <w:rStyle w:val="Hyperlink"/>
            <w:color w:val="auto"/>
            <w:u w:val="none"/>
            <w:lang w:val="en-GB"/>
          </w:rPr>
          <w:t>https://springerverlaggmbh.sharefile.com/r-r6578b22f4da4175b</w:t>
        </w:r>
      </w:hyperlink>
    </w:p>
    <w:p w:rsidR="002164F2" w:rsidRDefault="002164F2" w:rsidP="002164F2">
      <w:pPr>
        <w:rPr>
          <w:color w:val="1F497D"/>
        </w:rPr>
      </w:pPr>
      <w:r>
        <w:rPr>
          <w:lang w:val="en-GB"/>
        </w:rPr>
        <w:t>No upload notification is required</w:t>
      </w:r>
    </w:p>
    <w:p w:rsidR="009E6BCB" w:rsidRPr="0067626C" w:rsidRDefault="002D4B4C" w:rsidP="009E6BCB">
      <w:pPr>
        <w:rPr>
          <w:rFonts w:asciiTheme="minorHAnsi" w:hAnsiTheme="minorHAnsi"/>
          <w:b/>
          <w:bCs/>
        </w:rPr>
      </w:pPr>
      <w:r w:rsidRPr="00752045">
        <w:rPr>
          <w:rFonts w:asciiTheme="minorHAnsi" w:hAnsiTheme="minorHAnsi"/>
        </w:rPr>
        <w:t>Delivery contents: PDFs only</w:t>
      </w:r>
    </w:p>
    <w:p w:rsidR="002D4B4C" w:rsidRPr="0067626C" w:rsidRDefault="002D4B4C" w:rsidP="009E6BCB">
      <w:pPr>
        <w:rPr>
          <w:rFonts w:asciiTheme="minorHAnsi" w:hAnsiTheme="minorHAnsi"/>
          <w:b/>
          <w:bCs/>
        </w:rPr>
      </w:pPr>
    </w:p>
    <w:p w:rsidR="009E6BCB" w:rsidRPr="0067626C" w:rsidRDefault="009E6BCB" w:rsidP="009E6BCB">
      <w:pPr>
        <w:rPr>
          <w:rFonts w:asciiTheme="minorHAnsi" w:hAnsiTheme="minorHAnsi"/>
          <w:b/>
          <w:bCs/>
        </w:rPr>
      </w:pPr>
      <w:r w:rsidRPr="0067626C">
        <w:rPr>
          <w:rFonts w:asciiTheme="minorHAnsi" w:hAnsiTheme="minorHAnsi"/>
          <w:b/>
          <w:bCs/>
        </w:rPr>
        <w:t xml:space="preserve">Copyright Clearance Center 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Host:  </w:t>
      </w:r>
      <w:hyperlink r:id="rId13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ftp.copyright.com</w:t>
        </w:r>
      </w:hyperlink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Username:  </w:t>
      </w:r>
      <w:proofErr w:type="spellStart"/>
      <w:proofErr w:type="gramStart"/>
      <w:r w:rsidR="008964D2" w:rsidRPr="00752045">
        <w:rPr>
          <w:rFonts w:asciiTheme="minorHAnsi" w:hAnsiTheme="minorHAnsi"/>
        </w:rPr>
        <w:t>s</w:t>
      </w:r>
      <w:r w:rsidRPr="00752045">
        <w:rPr>
          <w:rFonts w:asciiTheme="minorHAnsi" w:hAnsiTheme="minorHAnsi"/>
        </w:rPr>
        <w:t>heridan</w:t>
      </w:r>
      <w:proofErr w:type="spellEnd"/>
      <w:proofErr w:type="gramEnd"/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>Password:  PlumStr1k!</w:t>
      </w:r>
    </w:p>
    <w:p w:rsidR="009E6BCB" w:rsidRPr="00752045" w:rsidRDefault="009E6BCB" w:rsidP="009E6BCB">
      <w:pPr>
        <w:rPr>
          <w:rFonts w:asciiTheme="minorHAnsi" w:hAnsiTheme="minorHAnsi"/>
        </w:rPr>
      </w:pPr>
      <w:r w:rsidRPr="00752045">
        <w:rPr>
          <w:rFonts w:asciiTheme="minorHAnsi" w:hAnsiTheme="minorHAnsi"/>
        </w:rPr>
        <w:t xml:space="preserve">Folder:  </w:t>
      </w:r>
      <w:proofErr w:type="spellStart"/>
      <w:r w:rsidRPr="00752045">
        <w:rPr>
          <w:rFonts w:asciiTheme="minorHAnsi" w:hAnsiTheme="minorHAnsi"/>
        </w:rPr>
        <w:t>asco</w:t>
      </w:r>
      <w:proofErr w:type="spellEnd"/>
    </w:p>
    <w:p w:rsidR="009E6BCB" w:rsidRPr="0067626C" w:rsidRDefault="009E6BCB" w:rsidP="009E6BCB">
      <w:pPr>
        <w:rPr>
          <w:rFonts w:asciiTheme="minorHAnsi" w:hAnsiTheme="minorHAnsi"/>
        </w:rPr>
      </w:pPr>
      <w:r w:rsidRPr="0067626C">
        <w:rPr>
          <w:rFonts w:asciiTheme="minorHAnsi" w:hAnsiTheme="minorHAnsi"/>
          <w:bCs/>
        </w:rPr>
        <w:t>Send</w:t>
      </w:r>
      <w:r w:rsidRPr="0067626C">
        <w:rPr>
          <w:rFonts w:asciiTheme="minorHAnsi" w:hAnsiTheme="minorHAnsi"/>
          <w:b/>
          <w:bCs/>
        </w:rPr>
        <w:t xml:space="preserve"> </w:t>
      </w:r>
      <w:r w:rsidRPr="0067626C">
        <w:rPr>
          <w:rFonts w:asciiTheme="minorHAnsi" w:hAnsiTheme="minorHAnsi"/>
        </w:rPr>
        <w:t xml:space="preserve">upload notification to Brenda Grover, </w:t>
      </w:r>
      <w:hyperlink r:id="rId14" w:history="1">
        <w:r w:rsidRPr="00752045">
          <w:rPr>
            <w:rStyle w:val="Hyperlink"/>
            <w:rFonts w:asciiTheme="minorHAnsi" w:hAnsiTheme="minorHAnsi"/>
            <w:color w:val="auto"/>
            <w:u w:val="none"/>
          </w:rPr>
          <w:t>bgrover@copyright.com</w:t>
        </w:r>
      </w:hyperlink>
      <w:r w:rsidRPr="0067626C">
        <w:rPr>
          <w:rFonts w:asciiTheme="minorHAnsi" w:hAnsiTheme="minorHAnsi"/>
        </w:rPr>
        <w:t xml:space="preserve"> </w:t>
      </w:r>
    </w:p>
    <w:p w:rsidR="009C4E3A" w:rsidRPr="0067626C" w:rsidRDefault="009C4E3A"/>
    <w:p w:rsidR="0028568E" w:rsidRPr="0067626C" w:rsidRDefault="0028568E"/>
    <w:p w:rsidR="0028568E" w:rsidRDefault="0028568E"/>
    <w:sectPr w:rsidR="0028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B"/>
    <w:rsid w:val="000139F3"/>
    <w:rsid w:val="00125176"/>
    <w:rsid w:val="00131A02"/>
    <w:rsid w:val="002164F2"/>
    <w:rsid w:val="0028568E"/>
    <w:rsid w:val="002B2585"/>
    <w:rsid w:val="002D4B4C"/>
    <w:rsid w:val="00466EE5"/>
    <w:rsid w:val="004D747C"/>
    <w:rsid w:val="00580100"/>
    <w:rsid w:val="005E2CFC"/>
    <w:rsid w:val="00671B38"/>
    <w:rsid w:val="0067626C"/>
    <w:rsid w:val="006A1574"/>
    <w:rsid w:val="006C256E"/>
    <w:rsid w:val="00752045"/>
    <w:rsid w:val="008964D2"/>
    <w:rsid w:val="009C4E3A"/>
    <w:rsid w:val="009E6BCB"/>
    <w:rsid w:val="00B42C8D"/>
    <w:rsid w:val="00F0756E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B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6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B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e.Morales@thomsonreuters.com" TargetMode="External"/><Relationship Id="rId13" Type="http://schemas.openxmlformats.org/officeDocument/2006/relationships/hyperlink" Target="ftp://ftp.copyrigh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ellsworth@ebsco.com" TargetMode="External"/><Relationship Id="rId12" Type="http://schemas.openxmlformats.org/officeDocument/2006/relationships/hyperlink" Target="https://springerverlaggmbh.sharefile.com/r-r6578b22f4da4175b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tp://ftp.epnet.com" TargetMode="External"/><Relationship Id="rId11" Type="http://schemas.openxmlformats.org/officeDocument/2006/relationships/hyperlink" Target="mailto:mgskinner@us.ibm.com" TargetMode="External"/><Relationship Id="rId5" Type="http://schemas.openxmlformats.org/officeDocument/2006/relationships/hyperlink" Target="mailto:pmc@ncbi.nlm.nih.gov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di@met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leimport.meta.science/" TargetMode="External"/><Relationship Id="rId14" Type="http://schemas.openxmlformats.org/officeDocument/2006/relationships/hyperlink" Target="mailto:bgrover@copyr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amagnani</dc:creator>
  <cp:lastModifiedBy>DH</cp:lastModifiedBy>
  <cp:revision>20</cp:revision>
  <dcterms:created xsi:type="dcterms:W3CDTF">2016-06-21T17:07:00Z</dcterms:created>
  <dcterms:modified xsi:type="dcterms:W3CDTF">2016-07-15T13:38:00Z</dcterms:modified>
</cp:coreProperties>
</file>